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Project for Propulsion Academy </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b w:val="1"/>
          <w:rtl w:val="0"/>
        </w:rPr>
        <w:t xml:space="preserve">Project Title</w:t>
      </w:r>
      <w:r w:rsidDel="00000000" w:rsidR="00000000" w:rsidRPr="00000000">
        <w:rPr>
          <w:rtl w:val="0"/>
        </w:rPr>
        <w:t xml:space="preserve"> : Relevapp : A tool to tag documents and find similar words and sections in other documents</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b w:val="1"/>
          <w:rtl w:val="0"/>
        </w:rPr>
        <w:t xml:space="preserve">Student Contact</w:t>
      </w:r>
      <w:r w:rsidDel="00000000" w:rsidR="00000000" w:rsidRPr="00000000">
        <w:rPr>
          <w:rtl w:val="0"/>
        </w:rPr>
        <w:t xml:space="preserve"> : </w:t>
      </w:r>
      <w:hyperlink r:id="rId7">
        <w:r w:rsidDel="00000000" w:rsidR="00000000" w:rsidRPr="00000000">
          <w:rPr>
            <w:color w:val="0000ff"/>
            <w:u w:val="single"/>
            <w:rtl w:val="0"/>
          </w:rPr>
          <w:t xml:space="preserve">severin.kappeler@gmail.com</w:t>
        </w:r>
      </w:hyperlink>
      <w:r w:rsidDel="00000000" w:rsidR="00000000" w:rsidRPr="00000000">
        <w:rPr>
          <w:rtl w:val="0"/>
        </w:rPr>
        <w:t xml:space="preserve">; patrickrs@gmail.com</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b w:val="1"/>
          <w:rtl w:val="0"/>
        </w:rPr>
        <w:t xml:space="preserve">Propulsion Academy Contact</w:t>
      </w:r>
      <w:r w:rsidDel="00000000" w:rsidR="00000000" w:rsidRPr="00000000">
        <w:rPr>
          <w:rtl w:val="0"/>
        </w:rPr>
        <w:t xml:space="preserve"> : </w:t>
      </w:r>
      <w:r w:rsidDel="00000000" w:rsidR="00000000" w:rsidRPr="00000000">
        <w:rPr>
          <w:color w:val="222222"/>
          <w:highlight w:val="white"/>
          <w:rtl w:val="0"/>
        </w:rPr>
        <w:t xml:space="preserve">nitink@propulsionacademy.com</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b w:val="1"/>
          <w:rtl w:val="0"/>
        </w:rPr>
        <w:t xml:space="preserve">Project Type</w:t>
      </w:r>
      <w:r w:rsidDel="00000000" w:rsidR="00000000" w:rsidRPr="00000000">
        <w:rPr>
          <w:rtl w:val="0"/>
        </w:rPr>
        <w:t xml:space="preserve"> : 3.5 Weeks Bootcamp Project</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b w:val="1"/>
          <w:rtl w:val="0"/>
        </w:rPr>
        <w:t xml:space="preserve">Project Date</w:t>
      </w:r>
      <w:r w:rsidDel="00000000" w:rsidR="00000000" w:rsidRPr="00000000">
        <w:rPr>
          <w:rtl w:val="0"/>
        </w:rPr>
        <w:t xml:space="preserve"> : 30.03.2020 - 24.04.2020</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b w:val="1"/>
          <w:rtl w:val="0"/>
        </w:rPr>
        <w:t xml:space="preserve">Important</w:t>
      </w:r>
      <w:r w:rsidDel="00000000" w:rsidR="00000000" w:rsidRPr="00000000">
        <w:rPr>
          <w:rtl w:val="0"/>
        </w:rPr>
        <w:t xml:space="preserve"> : This project will have two parts one will work over documents (pdfs, docs, etc.) another over weblinks (not so much tagging functionality there). For project template of part 2 look towards the end of this document.</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720" w:firstLine="720"/>
        <w:rPr>
          <w:rFonts w:ascii="Times New Roman" w:cs="Times New Roman" w:eastAsia="Times New Roman" w:hAnsi="Times New Roman"/>
          <w:sz w:val="24"/>
          <w:szCs w:val="24"/>
        </w:rPr>
      </w:pPr>
      <w:r w:rsidDel="00000000" w:rsidR="00000000" w:rsidRPr="00000000">
        <w:rPr>
          <w:b w:val="1"/>
          <w:rtl w:val="0"/>
        </w:rPr>
        <w:t xml:space="preserve">Joint Project between Data Science and Full-Stack</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b w:val="1"/>
          <w:rtl w:val="0"/>
        </w:rPr>
        <w:t xml:space="preserve">Project Description (Part 1)</w:t>
      </w:r>
      <w:r w:rsidDel="00000000" w:rsidR="00000000" w:rsidRPr="00000000">
        <w:rPr>
          <w:rtl w:val="0"/>
        </w:rPr>
        <w:t xml:space="preserv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t xml:space="preserve">It is estimated that 80-90% of the data in corporations is unstructured in the form of electronic documents (PDFs, Wordfiles, Emails, weblinks, etc.), with rising trends. In order to best process/analyze the information, the data needs to be structured and labelled. The structuring and finding of similar information across multiple documents is still to a great extent done manually in most corporations.</w:t>
      </w: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This project will focus on developing a tool enabling a user to efficiently tag and label information present in documents. Furthermore, similar words and contexts to these tags can then be searched within the entire universe of uploaded documents. </w:t>
      </w:r>
      <w:commentRangeStart w:id="0"/>
      <w:commentRangeStart w:id="1"/>
      <w:commentRangeStart w:id="2"/>
      <w:r w:rsidDel="00000000" w:rsidR="00000000" w:rsidRPr="00000000">
        <w:rPr>
          <w:i w:val="1"/>
          <w:rtl w:val="0"/>
        </w:rPr>
        <w:t xml:space="preserve">Similar words</w:t>
      </w:r>
      <w:r w:rsidDel="00000000" w:rsidR="00000000" w:rsidRPr="00000000">
        <w:rPr>
          <w:rtl w:val="0"/>
        </w:rPr>
        <w:t xml:space="preserve"> are defined as words which show a resembling context structure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not only dictionary </w:t>
      </w:r>
      <w:commentRangeStart w:id="3"/>
      <w:commentRangeStart w:id="4"/>
      <w:r w:rsidDel="00000000" w:rsidR="00000000" w:rsidRPr="00000000">
        <w:rPr>
          <w:rtl w:val="0"/>
        </w:rPr>
        <w:t xml:space="preserve">synonyms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This allows the user to quickly propagate the tagged information to a big set of documents and access the tagged data in a structured manner.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t xml:space="preserve">This functionality could be useful to, for example, lawyers reviewing contracts, fraud analysts reviewing emails, or academics researching papers. </w:t>
      </w: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3"/>
        <w:spacing w:line="240" w:lineRule="auto"/>
        <w:rPr>
          <w:b w:val="1"/>
          <w:color w:val="000000"/>
        </w:rPr>
      </w:pPr>
      <w:bookmarkStart w:colFirst="0" w:colLast="0" w:name="_e67fqepgbedr" w:id="0"/>
      <w:bookmarkEnd w:id="0"/>
      <w:r w:rsidDel="00000000" w:rsidR="00000000" w:rsidRPr="00000000">
        <w:rPr>
          <w:b w:val="1"/>
          <w:color w:val="000000"/>
          <w:rtl w:val="0"/>
        </w:rPr>
        <w:t xml:space="preserve">Design Mock</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drawing>
          <wp:inline distB="0" distT="0" distL="0" distR="0">
            <wp:extent cx="5727700" cy="3093720"/>
            <wp:effectExtent b="0" l="0" r="0" t="0"/>
            <wp:docPr descr="https://lh6.googleusercontent.com/9Bhw2YFNPcOkEFeIjTnv_j8811QWhXQteU5Ps7NPhWMqiCDC3VXEy0NRMe_iClbrPK5zJGw5GJFxVeWImiHZQHPSPggZTR9GYSH226x_yJYwi5D_QD9g3f-zSL1vDST24dga9uMU" id="3" name="image1.png"/>
            <a:graphic>
              <a:graphicData uri="http://schemas.openxmlformats.org/drawingml/2006/picture">
                <pic:pic>
                  <pic:nvPicPr>
                    <pic:cNvPr descr="https://lh6.googleusercontent.com/9Bhw2YFNPcOkEFeIjTnv_j8811QWhXQteU5Ps7NPhWMqiCDC3VXEy0NRMe_iClbrPK5zJGw5GJFxVeWImiHZQHPSPggZTR9GYSH226x_yJYwi5D_QD9g3f-zSL1vDST24dga9uMU" id="0" name="image1.png"/>
                    <pic:cNvPicPr preferRelativeResize="0"/>
                  </pic:nvPicPr>
                  <pic:blipFill>
                    <a:blip r:embed="rId8"/>
                    <a:srcRect b="0" l="0" r="0" t="0"/>
                    <a:stretch>
                      <a:fillRect/>
                    </a:stretch>
                  </pic:blipFill>
                  <pic:spPr>
                    <a:xfrm>
                      <a:off x="0" y="0"/>
                      <a:ext cx="5727700" cy="30937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t xml:space="preserve">User Interface/Feature Description</w:t>
      </w: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pPr>
      <w:r w:rsidDel="00000000" w:rsidR="00000000" w:rsidRPr="00000000">
        <w:rPr>
          <w:rtl w:val="0"/>
        </w:rPr>
        <w:t xml:space="preserve">The user is able to drag-drop, upload from folder or upload documents through a weblink to the platform. </w:t>
      </w:r>
    </w:p>
    <w:p w:rsidR="00000000" w:rsidDel="00000000" w:rsidP="00000000" w:rsidRDefault="00000000" w:rsidRPr="00000000" w14:paraId="0000001B">
      <w:pPr>
        <w:numPr>
          <w:ilvl w:val="0"/>
          <w:numId w:val="4"/>
        </w:numPr>
        <w:spacing w:line="240" w:lineRule="auto"/>
        <w:ind w:left="720" w:hanging="360"/>
      </w:pPr>
      <w:r w:rsidDel="00000000" w:rsidR="00000000" w:rsidRPr="00000000">
        <w:rPr>
          <w:rtl w:val="0"/>
        </w:rPr>
        <w:t xml:space="preserve">The main interface consists of a Native Viewer showing the original document and a Tagging Viewer showing the raw text of the file.</w:t>
      </w:r>
    </w:p>
    <w:p w:rsidR="00000000" w:rsidDel="00000000" w:rsidP="00000000" w:rsidRDefault="00000000" w:rsidRPr="00000000" w14:paraId="0000001C">
      <w:pPr>
        <w:numPr>
          <w:ilvl w:val="0"/>
          <w:numId w:val="4"/>
        </w:numPr>
        <w:spacing w:line="240" w:lineRule="auto"/>
        <w:ind w:left="720" w:hanging="360"/>
      </w:pPr>
      <w:r w:rsidDel="00000000" w:rsidR="00000000" w:rsidRPr="00000000">
        <w:rPr>
          <w:rtl w:val="0"/>
        </w:rPr>
        <w:t xml:space="preserve">The user is able to select parts of the text and can store and label it by hitting the "Tag" button.</w:t>
      </w:r>
    </w:p>
    <w:p w:rsidR="00000000" w:rsidDel="00000000" w:rsidP="00000000" w:rsidRDefault="00000000" w:rsidRPr="00000000" w14:paraId="0000001D">
      <w:pPr>
        <w:numPr>
          <w:ilvl w:val="0"/>
          <w:numId w:val="4"/>
        </w:numPr>
        <w:spacing w:line="240" w:lineRule="auto"/>
        <w:ind w:left="720" w:hanging="360"/>
      </w:pPr>
      <w:r w:rsidDel="00000000" w:rsidR="00000000" w:rsidRPr="00000000">
        <w:rPr>
          <w:rtl w:val="0"/>
        </w:rPr>
        <w:t xml:space="preserve">The tagged text, the specified label, the location in the text and the document ID gets stored in database in the backend.</w:t>
      </w:r>
    </w:p>
    <w:p w:rsidR="00000000" w:rsidDel="00000000" w:rsidP="00000000" w:rsidRDefault="00000000" w:rsidRPr="00000000" w14:paraId="0000001E">
      <w:pPr>
        <w:numPr>
          <w:ilvl w:val="0"/>
          <w:numId w:val="4"/>
        </w:numPr>
        <w:spacing w:line="240" w:lineRule="auto"/>
        <w:ind w:left="720" w:hanging="360"/>
      </w:pPr>
      <w:r w:rsidDel="00000000" w:rsidR="00000000" w:rsidRPr="00000000">
        <w:rPr>
          <w:rtl w:val="0"/>
        </w:rPr>
        <w:t xml:space="preserve">Hitting the "Propagate" displays a small dropdown letting the user specify to which population the </w:t>
      </w:r>
      <w:commentRangeStart w:id="5"/>
      <w:commentRangeStart w:id="6"/>
      <w:commentRangeStart w:id="7"/>
      <w:commentRangeStart w:id="8"/>
      <w:commentRangeStart w:id="9"/>
      <w:r w:rsidDel="00000000" w:rsidR="00000000" w:rsidRPr="00000000">
        <w:rPr>
          <w:rtl w:val="0"/>
        </w:rPr>
        <w:t xml:space="preserve">tagged terms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need to be propagated to. Then this scope is searched for the tagged texts (exact matches) as well as every term that is, concerning the context of the term, related/similar to the tagged term. These are then also saved in the database. </w:t>
      </w:r>
      <w:del w:author="Nitin Kumar" w:id="0" w:date="2020-03-23T08:56:30Z">
        <w:r w:rsidDel="00000000" w:rsidR="00000000" w:rsidRPr="00000000">
          <w:rPr>
            <w:rtl w:val="0"/>
          </w:rPr>
          <w:delText xml:space="preserve">The context similarity will be obtained used machine learning models and </w:delText>
        </w:r>
      </w:del>
      <w:r w:rsidDel="00000000" w:rsidR="00000000" w:rsidRPr="00000000">
        <w:rPr>
          <w:rtl w:val="0"/>
        </w:rPr>
        <w:t xml:space="preserve"> </w:t>
      </w:r>
      <w:ins w:author="Nitin Kumar" w:id="1" w:date="2020-03-23T08:56:31Z">
        <w:r w:rsidDel="00000000" w:rsidR="00000000" w:rsidRPr="00000000">
          <w:rPr>
            <w:rtl w:val="0"/>
          </w:rPr>
          <w:t xml:space="preserve">The context similarity will be obtained using machine learning models and so when a user selects find similar tags, the machine learning model (supplied by data science) should be executed to find similar terms. There </w:t>
        </w:r>
        <w:r w:rsidDel="00000000" w:rsidR="00000000" w:rsidRPr="00000000">
          <w:rPr>
            <w:rtl w:val="0"/>
          </w:rPr>
          <w:t xml:space="preserve">should be a</w:t>
        </w:r>
        <w:r w:rsidDel="00000000" w:rsidR="00000000" w:rsidRPr="00000000">
          <w:rPr>
            <w:rtl w:val="0"/>
          </w:rPr>
          <w:t xml:space="preserve"> possibility to</w:t>
        </w:r>
        <w:commentRangeStart w:id="10"/>
        <w:commentRangeStart w:id="11"/>
        <w:commentRangeStart w:id="12"/>
        <w:r w:rsidDel="00000000" w:rsidR="00000000" w:rsidRPr="00000000">
          <w:rPr>
            <w:rtl w:val="0"/>
          </w:rPr>
          <w:t xml:space="preserve"> quickly scan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all documents and tags associated with those documents.</w:t>
        </w:r>
      </w:ins>
      <w:r w:rsidDel="00000000" w:rsidR="00000000" w:rsidRPr="00000000">
        <w:rPr>
          <w:rtl w:val="0"/>
        </w:rPr>
      </w:r>
    </w:p>
    <w:p w:rsidR="00000000" w:rsidDel="00000000" w:rsidP="00000000" w:rsidRDefault="00000000" w:rsidRPr="00000000" w14:paraId="0000001F">
      <w:pPr>
        <w:spacing w:line="240" w:lineRule="auto"/>
        <w:rPr>
          <w:rPrChange w:author="Nitin Kumar" w:id="2" w:date="2020-03-23T08:56:31Z">
            <w:rPr/>
          </w:rPrChange>
        </w:rPr>
      </w:pPr>
      <w:r w:rsidDel="00000000" w:rsidR="00000000" w:rsidRPr="00000000">
        <w:rPr/>
        <w:drawing>
          <wp:inline distB="114300" distT="114300" distL="114300" distR="114300">
            <wp:extent cx="5943600" cy="3695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drawing>
          <wp:inline distB="114300" distT="114300" distL="114300" distR="114300">
            <wp:extent cx="5943600" cy="3352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4"/>
        </w:numPr>
        <w:spacing w:line="240" w:lineRule="auto"/>
        <w:ind w:left="720" w:hanging="360"/>
      </w:pPr>
      <w:r w:rsidDel="00000000" w:rsidR="00000000" w:rsidRPr="00000000">
        <w:rPr>
          <w:rtl w:val="0"/>
        </w:rPr>
        <w:t xml:space="preserve">If the user finds </w:t>
      </w:r>
      <w:commentRangeStart w:id="13"/>
      <w:commentRangeStart w:id="14"/>
      <w:r w:rsidDel="00000000" w:rsidR="00000000" w:rsidRPr="00000000">
        <w:rPr>
          <w:rtl w:val="0"/>
        </w:rPr>
        <w:t xml:space="preserve">that a section</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identified as related/similar is irrelevant, he can untag that section and the system will learn based on this feedback.</w:t>
      </w:r>
    </w:p>
    <w:p w:rsidR="00000000" w:rsidDel="00000000" w:rsidP="00000000" w:rsidRDefault="00000000" w:rsidRPr="00000000" w14:paraId="00000022">
      <w:pPr>
        <w:numPr>
          <w:ilvl w:val="0"/>
          <w:numId w:val="4"/>
        </w:numPr>
        <w:spacing w:line="240" w:lineRule="auto"/>
        <w:ind w:left="720" w:hanging="360"/>
      </w:pPr>
      <w:r w:rsidDel="00000000" w:rsidR="00000000" w:rsidRPr="00000000">
        <w:rPr>
          <w:rtl w:val="0"/>
        </w:rPr>
        <w:t xml:space="preserve">On the right hand-side the user can see all tag labels present in this document. By expanding the arrow, the originally tagged term as well as all the similar terms are displayed together with the count of occurrences. Moreover, a bar is representing the similarity of the term to the original term.</w:t>
      </w:r>
    </w:p>
    <w:p w:rsidR="00000000" w:rsidDel="00000000" w:rsidP="00000000" w:rsidRDefault="00000000" w:rsidRPr="00000000" w14:paraId="00000023">
      <w:pPr>
        <w:numPr>
          <w:ilvl w:val="0"/>
          <w:numId w:val="4"/>
        </w:numPr>
        <w:spacing w:line="240" w:lineRule="auto"/>
        <w:ind w:left="720" w:hanging="360"/>
      </w:pPr>
      <w:r w:rsidDel="00000000" w:rsidR="00000000" w:rsidRPr="00000000">
        <w:rPr>
          <w:rtl w:val="0"/>
        </w:rPr>
        <w:t xml:space="preserve">Hovering over the similar term allows </w:t>
      </w:r>
      <w:commentRangeStart w:id="15"/>
      <w:commentRangeStart w:id="16"/>
      <w:commentRangeStart w:id="17"/>
      <w:r w:rsidDel="00000000" w:rsidR="00000000" w:rsidRPr="00000000">
        <w:rPr>
          <w:rtl w:val="0"/>
        </w:rPr>
        <w:t xml:space="preserve">jumping directly to the document where it appeared.</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4">
      <w:pPr>
        <w:numPr>
          <w:ilvl w:val="0"/>
          <w:numId w:val="4"/>
        </w:numPr>
        <w:spacing w:line="240" w:lineRule="auto"/>
        <w:ind w:left="720" w:hanging="360"/>
      </w:pPr>
      <w:r w:rsidDel="00000000" w:rsidR="00000000" w:rsidRPr="00000000">
        <w:rPr>
          <w:rtl w:val="0"/>
        </w:rPr>
        <w:t xml:space="preserve">Hovering over a term shows the count of exact matches in the universe and the similar terms.</w:t>
      </w:r>
    </w:p>
    <w:p w:rsidR="00000000" w:rsidDel="00000000" w:rsidP="00000000" w:rsidRDefault="00000000" w:rsidRPr="00000000" w14:paraId="00000025">
      <w:pPr>
        <w:numPr>
          <w:ilvl w:val="0"/>
          <w:numId w:val="4"/>
        </w:numPr>
        <w:spacing w:line="240" w:lineRule="auto"/>
        <w:ind w:left="720" w:hanging="360"/>
      </w:pPr>
      <w:r w:rsidDel="00000000" w:rsidR="00000000" w:rsidRPr="00000000">
        <w:rPr>
          <w:rtl w:val="0"/>
        </w:rPr>
        <w:t xml:space="preserve">The "Export All Terms" button allows the user to export the entire tag table from the backend into a desired format (Excel, csv)</w:t>
      </w:r>
    </w:p>
    <w:p w:rsidR="00000000" w:rsidDel="00000000" w:rsidP="00000000" w:rsidRDefault="00000000" w:rsidRPr="00000000" w14:paraId="00000026">
      <w:pPr>
        <w:numPr>
          <w:ilvl w:val="0"/>
          <w:numId w:val="4"/>
        </w:numPr>
        <w:spacing w:line="240" w:lineRule="auto"/>
        <w:ind w:left="720" w:hanging="360"/>
      </w:pPr>
      <w:r w:rsidDel="00000000" w:rsidR="00000000" w:rsidRPr="00000000">
        <w:rPr>
          <w:rtl w:val="0"/>
        </w:rPr>
        <w:t xml:space="preserve">Another interface should enable the user to compare all terms from the same tag label and see the context of this term. This to verify whether the model picked a truly similar term.</w:t>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t xml:space="preserve">Features probably needed:</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pPr>
      <w:r w:rsidDel="00000000" w:rsidR="00000000" w:rsidRPr="00000000">
        <w:rPr>
          <w:rtl w:val="0"/>
        </w:rPr>
        <w:t xml:space="preserve">A simple user interface, that works on cloud</w:t>
      </w:r>
    </w:p>
    <w:p w:rsidR="00000000" w:rsidDel="00000000" w:rsidP="00000000" w:rsidRDefault="00000000" w:rsidRPr="00000000" w14:paraId="0000002B">
      <w:pPr>
        <w:numPr>
          <w:ilvl w:val="0"/>
          <w:numId w:val="2"/>
        </w:numPr>
        <w:spacing w:line="240" w:lineRule="auto"/>
        <w:ind w:left="720" w:hanging="360"/>
      </w:pPr>
      <w:r w:rsidDel="00000000" w:rsidR="00000000" w:rsidRPr="00000000">
        <w:rPr>
          <w:rtl w:val="0"/>
        </w:rPr>
        <w:t xml:space="preserve">A system that somehow directly lets a user push a weblink (the weblink may as well contain a video) to this platform</w:t>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tl w:val="0"/>
        </w:rPr>
        <w:t xml:space="preserve">user should be able to view the file</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tl w:val="0"/>
        </w:rPr>
        <w:t xml:space="preserve">A search functionality that lets the user search inside documents</w:t>
      </w:r>
    </w:p>
    <w:p w:rsidR="00000000" w:rsidDel="00000000" w:rsidP="00000000" w:rsidRDefault="00000000" w:rsidRPr="00000000" w14:paraId="0000002E">
      <w:pPr>
        <w:numPr>
          <w:ilvl w:val="0"/>
          <w:numId w:val="2"/>
        </w:numPr>
        <w:spacing w:line="240" w:lineRule="auto"/>
        <w:ind w:left="720" w:hanging="360"/>
      </w:pPr>
      <w:r w:rsidDel="00000000" w:rsidR="00000000" w:rsidRPr="00000000">
        <w:rPr>
          <w:rtl w:val="0"/>
        </w:rPr>
        <w:t xml:space="preserve">A tagging functionality</w:t>
      </w:r>
    </w:p>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A foder/document management system</w:t>
      </w:r>
    </w:p>
    <w:p w:rsidR="00000000" w:rsidDel="00000000" w:rsidP="00000000" w:rsidRDefault="00000000" w:rsidRPr="00000000" w14:paraId="00000030">
      <w:pPr>
        <w:numPr>
          <w:ilvl w:val="0"/>
          <w:numId w:val="2"/>
        </w:numPr>
        <w:spacing w:line="240" w:lineRule="auto"/>
        <w:ind w:left="720" w:hanging="360"/>
      </w:pPr>
      <w:r w:rsidDel="00000000" w:rsidR="00000000" w:rsidRPr="00000000">
        <w:rPr>
          <w:rtl w:val="0"/>
        </w:rPr>
        <w:t xml:space="preserve">A small note taking section (if possible) </w:t>
      </w:r>
    </w:p>
    <w:p w:rsidR="00000000" w:rsidDel="00000000" w:rsidP="00000000" w:rsidRDefault="00000000" w:rsidRPr="00000000" w14:paraId="00000031">
      <w:pPr>
        <w:numPr>
          <w:ilvl w:val="0"/>
          <w:numId w:val="2"/>
        </w:numPr>
        <w:spacing w:line="240" w:lineRule="auto"/>
        <w:ind w:left="720" w:hanging="360"/>
      </w:pPr>
      <w:r w:rsidDel="00000000" w:rsidR="00000000" w:rsidRPr="00000000">
        <w:rPr>
          <w:rtl w:val="0"/>
        </w:rPr>
        <w:t xml:space="preserve">An AI/Machine Learning system that lets user find similar terms in other documents from tagged keywords</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b w:val="1"/>
          <w:rtl w:val="0"/>
        </w:rPr>
        <w:t xml:space="preserve">Project Goals</w:t>
      </w:r>
      <w:r w:rsidDel="00000000" w:rsidR="00000000" w:rsidRPr="00000000">
        <w:rPr>
          <w:rtl w:val="0"/>
        </w:rPr>
        <w:t xml:space="preserve"> : Get a functional tool for tagging and structuring PDF data efficiently.</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spacing w:line="240" w:lineRule="auto"/>
        <w:rPr>
          <w:b w:val="1"/>
          <w:color w:val="000000"/>
          <w:sz w:val="24"/>
          <w:szCs w:val="24"/>
        </w:rPr>
      </w:pPr>
      <w:bookmarkStart w:colFirst="0" w:colLast="0" w:name="_lfxz1j7de26w" w:id="1"/>
      <w:bookmarkEnd w:id="1"/>
      <w:r w:rsidDel="00000000" w:rsidR="00000000" w:rsidRPr="00000000">
        <w:rPr>
          <w:b w:val="1"/>
          <w:color w:val="000000"/>
          <w:sz w:val="24"/>
          <w:szCs w:val="24"/>
          <w:rtl w:val="0"/>
        </w:rPr>
        <w:t xml:space="preserve">Milestones</w:t>
      </w:r>
    </w:p>
    <w:p w:rsidR="00000000" w:rsidDel="00000000" w:rsidP="00000000" w:rsidRDefault="00000000" w:rsidRPr="00000000" w14:paraId="00000036">
      <w:pPr>
        <w:spacing w:line="240" w:lineRule="auto"/>
        <w:rPr>
          <w:b w:val="1"/>
        </w:rPr>
      </w:pPr>
      <w:r w:rsidDel="00000000" w:rsidR="00000000" w:rsidRPr="00000000">
        <w:rPr>
          <w:rtl w:val="0"/>
        </w:rPr>
      </w:r>
    </w:p>
    <w:p w:rsidR="00000000" w:rsidDel="00000000" w:rsidP="00000000" w:rsidRDefault="00000000" w:rsidRPr="00000000" w14:paraId="00000037">
      <w:pPr>
        <w:pStyle w:val="Heading4"/>
        <w:spacing w:line="240" w:lineRule="auto"/>
        <w:rPr>
          <w:color w:val="000000"/>
        </w:rPr>
      </w:pPr>
      <w:bookmarkStart w:colFirst="0" w:colLast="0" w:name="_4doyyyt9iu34" w:id="2"/>
      <w:bookmarkEnd w:id="2"/>
      <w:r w:rsidDel="00000000" w:rsidR="00000000" w:rsidRPr="00000000">
        <w:rPr>
          <w:b w:val="1"/>
          <w:color w:val="000000"/>
          <w:rtl w:val="0"/>
        </w:rPr>
        <w:t xml:space="preserve">Milestones 1 : </w:t>
      </w: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i w:val="1"/>
          <w:rtl w:val="0"/>
        </w:rPr>
        <w:t xml:space="preserve">Fullstack: </w:t>
      </w:r>
      <w:r w:rsidDel="00000000" w:rsidR="00000000" w:rsidRPr="00000000">
        <w:rPr>
          <w:rtl w:val="0"/>
        </w:rPr>
        <w:t xml:space="preserve">Design user interface including upload, tagging and exporting functionality with fully connected backend.</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commentRangeStart w:id="18"/>
      <w:commentRangeStart w:id="19"/>
      <w:commentRangeStart w:id="20"/>
      <w:commentRangeStart w:id="21"/>
      <w:r w:rsidDel="00000000" w:rsidR="00000000" w:rsidRPr="00000000">
        <w:rPr>
          <w:rtl w:val="0"/>
        </w:rPr>
        <w:t xml:space="preserve">develop machine learning system to identify similar terms (and later sections) within documen</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DataScience:</w:t>
      </w:r>
    </w:p>
    <w:p w:rsidR="00000000" w:rsidDel="00000000" w:rsidP="00000000" w:rsidRDefault="00000000" w:rsidRPr="00000000" w14:paraId="0000003B">
      <w:pPr>
        <w:numPr>
          <w:ilvl w:val="0"/>
          <w:numId w:val="5"/>
        </w:numPr>
        <w:spacing w:line="240" w:lineRule="auto"/>
        <w:ind w:left="720" w:hanging="360"/>
        <w:rPr>
          <w:i w:val="1"/>
        </w:rPr>
      </w:pPr>
      <w:r w:rsidDel="00000000" w:rsidR="00000000" w:rsidRPr="00000000">
        <w:rPr>
          <w:b w:val="1"/>
          <w:i w:val="1"/>
          <w:rtl w:val="0"/>
        </w:rPr>
        <w:t xml:space="preserve">31/03</w:t>
      </w:r>
      <w:r w:rsidDel="00000000" w:rsidR="00000000" w:rsidRPr="00000000">
        <w:rPr>
          <w:i w:val="1"/>
          <w:rtl w:val="0"/>
        </w:rPr>
        <w:t xml:space="preserve">, Tue: Decide on a dataset, download and process it (see list on the bottom)</w:t>
      </w:r>
    </w:p>
    <w:p w:rsidR="00000000" w:rsidDel="00000000" w:rsidP="00000000" w:rsidRDefault="00000000" w:rsidRPr="00000000" w14:paraId="0000003C">
      <w:pPr>
        <w:numPr>
          <w:ilvl w:val="0"/>
          <w:numId w:val="5"/>
        </w:numPr>
        <w:spacing w:line="240" w:lineRule="auto"/>
        <w:ind w:left="720" w:hanging="360"/>
        <w:rPr>
          <w:i w:val="1"/>
        </w:rPr>
      </w:pPr>
      <w:r w:rsidDel="00000000" w:rsidR="00000000" w:rsidRPr="00000000">
        <w:rPr>
          <w:b w:val="1"/>
          <w:i w:val="1"/>
          <w:rtl w:val="0"/>
        </w:rPr>
        <w:t xml:space="preserve">01/04</w:t>
      </w:r>
      <w:r w:rsidDel="00000000" w:rsidR="00000000" w:rsidRPr="00000000">
        <w:rPr>
          <w:i w:val="1"/>
          <w:rtl w:val="0"/>
        </w:rPr>
        <w:t xml:space="preserve">, Wed: Develop word2vec model for word tagging. This will serve as a baseline against which future models will be compared.</w:t>
      </w:r>
    </w:p>
    <w:p w:rsidR="00000000" w:rsidDel="00000000" w:rsidP="00000000" w:rsidRDefault="00000000" w:rsidRPr="00000000" w14:paraId="0000003D">
      <w:pPr>
        <w:numPr>
          <w:ilvl w:val="0"/>
          <w:numId w:val="5"/>
        </w:numPr>
        <w:spacing w:line="240" w:lineRule="auto"/>
        <w:ind w:left="720" w:hanging="360"/>
        <w:rPr>
          <w:i w:val="1"/>
        </w:rPr>
      </w:pPr>
      <w:r w:rsidDel="00000000" w:rsidR="00000000" w:rsidRPr="00000000">
        <w:rPr>
          <w:b w:val="1"/>
          <w:i w:val="1"/>
          <w:rtl w:val="0"/>
        </w:rPr>
        <w:t xml:space="preserve">03/04</w:t>
      </w:r>
      <w:r w:rsidDel="00000000" w:rsidR="00000000" w:rsidRPr="00000000">
        <w:rPr>
          <w:i w:val="1"/>
          <w:rtl w:val="0"/>
        </w:rPr>
        <w:t xml:space="preserve">, Fri: Develop BERT model for word tagging and compare to baseline</w:t>
      </w:r>
    </w:p>
    <w:p w:rsidR="00000000" w:rsidDel="00000000" w:rsidP="00000000" w:rsidRDefault="00000000" w:rsidRPr="00000000" w14:paraId="0000003E">
      <w:pPr>
        <w:numPr>
          <w:ilvl w:val="0"/>
          <w:numId w:val="5"/>
        </w:numPr>
        <w:spacing w:line="240" w:lineRule="auto"/>
        <w:ind w:left="720" w:hanging="360"/>
        <w:rPr>
          <w:i w:val="1"/>
        </w:rPr>
      </w:pPr>
      <w:r w:rsidDel="00000000" w:rsidR="00000000" w:rsidRPr="00000000">
        <w:rPr>
          <w:b w:val="1"/>
          <w:i w:val="1"/>
          <w:rtl w:val="0"/>
        </w:rPr>
        <w:t xml:space="preserve">06/04</w:t>
      </w:r>
      <w:r w:rsidDel="00000000" w:rsidR="00000000" w:rsidRPr="00000000">
        <w:rPr>
          <w:i w:val="1"/>
          <w:rtl w:val="0"/>
        </w:rPr>
        <w:t xml:space="preserve">, Mon: Eventually refine model with customized word embeddings and (RNN ?).</w:t>
      </w:r>
    </w:p>
    <w:p w:rsidR="00000000" w:rsidDel="00000000" w:rsidP="00000000" w:rsidRDefault="00000000" w:rsidRPr="00000000" w14:paraId="0000003F">
      <w:pPr>
        <w:spacing w:line="240" w:lineRule="auto"/>
        <w:rPr>
          <w:b w:val="1"/>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0">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b w:val="1"/>
          <w:color w:val="000000"/>
          <w:sz w:val="24"/>
          <w:szCs w:val="24"/>
        </w:rPr>
      </w:pPr>
      <w:bookmarkStart w:colFirst="0" w:colLast="0" w:name="_1hmw23yxsmq7" w:id="3"/>
      <w:bookmarkEnd w:id="3"/>
      <w:r w:rsidDel="00000000" w:rsidR="00000000" w:rsidRPr="00000000">
        <w:rPr>
          <w:b w:val="1"/>
          <w:color w:val="000000"/>
          <w:rtl w:val="0"/>
        </w:rPr>
        <w:t xml:space="preserve">Milestones 2 :</w:t>
      </w: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i w:val="1"/>
          <w:rtl w:val="0"/>
        </w:rPr>
        <w:t xml:space="preserve">FullStack</w:t>
      </w:r>
      <w:r w:rsidDel="00000000" w:rsidR="00000000" w:rsidRPr="00000000">
        <w:rPr>
          <w:rtl w:val="0"/>
        </w:rPr>
        <w:t xml:space="preserve">: Implement Propagate functionality as well as similarity scores.</w:t>
      </w:r>
    </w:p>
    <w:p w:rsidR="00000000" w:rsidDel="00000000" w:rsidP="00000000" w:rsidRDefault="00000000" w:rsidRPr="00000000" w14:paraId="00000042">
      <w:pPr>
        <w:spacing w:line="240" w:lineRule="auto"/>
        <w:rPr/>
      </w:pPr>
      <w:r w:rsidDel="00000000" w:rsidR="00000000" w:rsidRPr="00000000">
        <w:rPr>
          <w:i w:val="1"/>
          <w:rtl w:val="0"/>
        </w:rPr>
        <w:t xml:space="preserve">DataScience: </w:t>
      </w:r>
      <w:r w:rsidDel="00000000" w:rsidR="00000000" w:rsidRPr="00000000">
        <w:rPr>
          <w:rtl w:val="0"/>
        </w:rPr>
        <w:t xml:space="preserve">Integrate Milestone 1 system into the software. </w:t>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    Details:</w:t>
      </w:r>
    </w:p>
    <w:p w:rsidR="00000000" w:rsidDel="00000000" w:rsidP="00000000" w:rsidRDefault="00000000" w:rsidRPr="00000000" w14:paraId="00000044">
      <w:pPr>
        <w:numPr>
          <w:ilvl w:val="0"/>
          <w:numId w:val="1"/>
        </w:numPr>
        <w:spacing w:line="240" w:lineRule="auto"/>
        <w:ind w:left="720" w:hanging="360"/>
        <w:rPr>
          <w:i w:val="1"/>
          <w:sz w:val="24"/>
          <w:szCs w:val="24"/>
        </w:rPr>
      </w:pPr>
      <w:r w:rsidDel="00000000" w:rsidR="00000000" w:rsidRPr="00000000">
        <w:rPr>
          <w:b w:val="1"/>
          <w:i w:val="1"/>
          <w:sz w:val="24"/>
          <w:szCs w:val="24"/>
          <w:rtl w:val="0"/>
        </w:rPr>
        <w:t xml:space="preserve">06/04, Mo</w:t>
      </w:r>
      <w:r w:rsidDel="00000000" w:rsidR="00000000" w:rsidRPr="00000000">
        <w:rPr>
          <w:i w:val="1"/>
          <w:sz w:val="24"/>
          <w:szCs w:val="24"/>
          <w:rtl w:val="0"/>
        </w:rPr>
        <w:t xml:space="preserve">: Create functional workflow of Milestone 1 (hit button &amp; run)</w:t>
      </w:r>
    </w:p>
    <w:p w:rsidR="00000000" w:rsidDel="00000000" w:rsidP="00000000" w:rsidRDefault="00000000" w:rsidRPr="00000000" w14:paraId="00000045">
      <w:pPr>
        <w:numPr>
          <w:ilvl w:val="0"/>
          <w:numId w:val="1"/>
        </w:numPr>
        <w:spacing w:line="240" w:lineRule="auto"/>
        <w:ind w:left="720" w:hanging="360"/>
        <w:rPr>
          <w:i w:val="1"/>
          <w:sz w:val="24"/>
          <w:szCs w:val="24"/>
        </w:rPr>
      </w:pPr>
      <w:r w:rsidDel="00000000" w:rsidR="00000000" w:rsidRPr="00000000">
        <w:rPr>
          <w:b w:val="1"/>
          <w:i w:val="1"/>
          <w:sz w:val="24"/>
          <w:szCs w:val="24"/>
          <w:rtl w:val="0"/>
        </w:rPr>
        <w:t xml:space="preserve">07-08/04, Tue/We</w:t>
      </w:r>
      <w:r w:rsidDel="00000000" w:rsidR="00000000" w:rsidRPr="00000000">
        <w:rPr>
          <w:i w:val="1"/>
          <w:sz w:val="24"/>
          <w:szCs w:val="24"/>
          <w:rtl w:val="0"/>
        </w:rPr>
        <w:t xml:space="preserve">: Implement feedback procedure when user rejects/accepts a suggested related term.</w:t>
      </w:r>
    </w:p>
    <w:p w:rsidR="00000000" w:rsidDel="00000000" w:rsidP="00000000" w:rsidRDefault="00000000" w:rsidRPr="00000000" w14:paraId="00000046">
      <w:pPr>
        <w:numPr>
          <w:ilvl w:val="0"/>
          <w:numId w:val="1"/>
        </w:numPr>
        <w:spacing w:line="240" w:lineRule="auto"/>
        <w:ind w:left="720" w:hanging="360"/>
        <w:rPr>
          <w:i w:val="1"/>
          <w:sz w:val="24"/>
          <w:szCs w:val="24"/>
        </w:rPr>
      </w:pPr>
      <w:r w:rsidDel="00000000" w:rsidR="00000000" w:rsidRPr="00000000">
        <w:rPr>
          <w:b w:val="1"/>
          <w:i w:val="1"/>
          <w:sz w:val="24"/>
          <w:szCs w:val="24"/>
          <w:rtl w:val="0"/>
        </w:rPr>
        <w:t xml:space="preserve">09/04, Thu</w:t>
      </w:r>
      <w:r w:rsidDel="00000000" w:rsidR="00000000" w:rsidRPr="00000000">
        <w:rPr>
          <w:i w:val="1"/>
          <w:sz w:val="24"/>
          <w:szCs w:val="24"/>
          <w:rtl w:val="0"/>
        </w:rPr>
        <w:t xml:space="preserve">: Adjust workflow to the user input format as handed over by FS. Our workflow needs to be able to handel all different kind of userinputs such as:</w:t>
      </w:r>
    </w:p>
    <w:p w:rsidR="00000000" w:rsidDel="00000000" w:rsidP="00000000" w:rsidRDefault="00000000" w:rsidRPr="00000000" w14:paraId="00000047">
      <w:pPr>
        <w:numPr>
          <w:ilvl w:val="1"/>
          <w:numId w:val="1"/>
        </w:numPr>
        <w:spacing w:line="240" w:lineRule="auto"/>
        <w:ind w:left="1440" w:hanging="360"/>
        <w:rPr>
          <w:i w:val="1"/>
          <w:sz w:val="24"/>
          <w:szCs w:val="24"/>
        </w:rPr>
      </w:pPr>
      <w:r w:rsidDel="00000000" w:rsidR="00000000" w:rsidRPr="00000000">
        <w:rPr>
          <w:i w:val="1"/>
          <w:sz w:val="24"/>
          <w:szCs w:val="24"/>
          <w:rtl w:val="0"/>
        </w:rPr>
        <w:t xml:space="preserve">user tags </w:t>
      </w:r>
    </w:p>
    <w:p w:rsidR="00000000" w:rsidDel="00000000" w:rsidP="00000000" w:rsidRDefault="00000000" w:rsidRPr="00000000" w14:paraId="00000048">
      <w:pPr>
        <w:numPr>
          <w:ilvl w:val="1"/>
          <w:numId w:val="1"/>
        </w:numPr>
        <w:spacing w:line="240" w:lineRule="auto"/>
        <w:ind w:left="1440" w:hanging="360"/>
        <w:rPr>
          <w:i w:val="1"/>
          <w:sz w:val="24"/>
          <w:szCs w:val="24"/>
        </w:rPr>
      </w:pPr>
      <w:r w:rsidDel="00000000" w:rsidR="00000000" w:rsidRPr="00000000">
        <w:rPr>
          <w:i w:val="1"/>
          <w:sz w:val="24"/>
          <w:szCs w:val="24"/>
          <w:rtl w:val="0"/>
        </w:rPr>
        <w:t xml:space="preserve">Handle click on "Propagate" (apply current model to find similar terms)</w:t>
      </w:r>
    </w:p>
    <w:p w:rsidR="00000000" w:rsidDel="00000000" w:rsidP="00000000" w:rsidRDefault="00000000" w:rsidRPr="00000000" w14:paraId="00000049">
      <w:pPr>
        <w:numPr>
          <w:ilvl w:val="1"/>
          <w:numId w:val="1"/>
        </w:numPr>
        <w:spacing w:line="240" w:lineRule="auto"/>
        <w:ind w:left="1440" w:hanging="360"/>
        <w:rPr>
          <w:i w:val="1"/>
          <w:sz w:val="24"/>
          <w:szCs w:val="24"/>
        </w:rPr>
      </w:pPr>
      <w:r w:rsidDel="00000000" w:rsidR="00000000" w:rsidRPr="00000000">
        <w:rPr>
          <w:i w:val="1"/>
          <w:sz w:val="24"/>
          <w:szCs w:val="24"/>
          <w:rtl w:val="0"/>
        </w:rPr>
        <w:t xml:space="preserve">Handle click on "Rerun model" (adjust model to the feedback from the user wheter a suggestion has been accepted or rejected)</w:t>
      </w:r>
    </w:p>
    <w:p w:rsidR="00000000" w:rsidDel="00000000" w:rsidP="00000000" w:rsidRDefault="00000000" w:rsidRPr="00000000" w14:paraId="0000004A">
      <w:pPr>
        <w:numPr>
          <w:ilvl w:val="0"/>
          <w:numId w:val="1"/>
        </w:numPr>
        <w:spacing w:line="240" w:lineRule="auto"/>
        <w:ind w:left="720" w:hanging="360"/>
        <w:rPr>
          <w:i w:val="1"/>
          <w:sz w:val="24"/>
          <w:szCs w:val="24"/>
        </w:rPr>
      </w:pPr>
      <w:r w:rsidDel="00000000" w:rsidR="00000000" w:rsidRPr="00000000">
        <w:rPr>
          <w:b w:val="1"/>
          <w:i w:val="1"/>
          <w:sz w:val="24"/>
          <w:szCs w:val="24"/>
          <w:rtl w:val="0"/>
        </w:rPr>
        <w:t xml:space="preserve">10/04, Fr</w:t>
      </w:r>
      <w:r w:rsidDel="00000000" w:rsidR="00000000" w:rsidRPr="00000000">
        <w:rPr>
          <w:i w:val="1"/>
          <w:sz w:val="24"/>
          <w:szCs w:val="24"/>
          <w:rtl w:val="0"/>
        </w:rPr>
        <w:t xml:space="preserve">:Adjust workflow to output format required by FS to hand back to the tool. This includes:</w:t>
      </w:r>
    </w:p>
    <w:p w:rsidR="00000000" w:rsidDel="00000000" w:rsidP="00000000" w:rsidRDefault="00000000" w:rsidRPr="00000000" w14:paraId="0000004B">
      <w:pPr>
        <w:numPr>
          <w:ilvl w:val="1"/>
          <w:numId w:val="1"/>
        </w:numPr>
        <w:spacing w:line="240" w:lineRule="auto"/>
        <w:ind w:left="1440" w:hanging="360"/>
        <w:rPr>
          <w:i w:val="1"/>
          <w:sz w:val="24"/>
          <w:szCs w:val="24"/>
        </w:rPr>
      </w:pPr>
      <w:r w:rsidDel="00000000" w:rsidR="00000000" w:rsidRPr="00000000">
        <w:rPr>
          <w:i w:val="1"/>
          <w:sz w:val="24"/>
          <w:szCs w:val="24"/>
          <w:rtl w:val="0"/>
        </w:rPr>
        <w:t xml:space="preserve">newly found related tags (in structured format)</w:t>
      </w:r>
    </w:p>
    <w:p w:rsidR="00000000" w:rsidDel="00000000" w:rsidP="00000000" w:rsidRDefault="00000000" w:rsidRPr="00000000" w14:paraId="0000004C">
      <w:pPr>
        <w:numPr>
          <w:ilvl w:val="1"/>
          <w:numId w:val="1"/>
        </w:numPr>
        <w:spacing w:line="240" w:lineRule="auto"/>
        <w:ind w:left="1440" w:hanging="360"/>
        <w:rPr>
          <w:i w:val="1"/>
          <w:sz w:val="24"/>
          <w:szCs w:val="24"/>
        </w:rPr>
      </w:pPr>
      <w:r w:rsidDel="00000000" w:rsidR="00000000" w:rsidRPr="00000000">
        <w:rPr>
          <w:i w:val="1"/>
          <w:sz w:val="24"/>
          <w:szCs w:val="24"/>
          <w:rtl w:val="0"/>
        </w:rPr>
        <w:t xml:space="preserve">similarity of related tag to original one</w:t>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b w:val="1"/>
          <w:color w:val="666666"/>
        </w:rPr>
      </w:pPr>
      <w:bookmarkStart w:colFirst="0" w:colLast="0" w:name="_in3xiz3pq5pp" w:id="4"/>
      <w:bookmarkEnd w:id="4"/>
      <w:r w:rsidDel="00000000" w:rsidR="00000000" w:rsidRPr="00000000">
        <w:rPr>
          <w:b w:val="1"/>
          <w:color w:val="000000"/>
          <w:rtl w:val="0"/>
        </w:rPr>
        <w:t xml:space="preserve">Milestones 3 </w:t>
      </w:r>
      <w:r w:rsidDel="00000000" w:rsidR="00000000" w:rsidRPr="00000000">
        <w:rPr>
          <w:b w:val="1"/>
          <w:color w:val="666666"/>
          <w:rtl w:val="0"/>
        </w:rPr>
        <w:t xml:space="preserve">:</w:t>
      </w: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i w:val="1"/>
          <w:sz w:val="24"/>
          <w:szCs w:val="24"/>
          <w:rtl w:val="0"/>
        </w:rPr>
        <w:t xml:space="preserve">FullStack + DataScience: </w:t>
      </w:r>
      <w:r w:rsidDel="00000000" w:rsidR="00000000" w:rsidRPr="00000000">
        <w:rPr>
          <w:sz w:val="24"/>
          <w:szCs w:val="24"/>
          <w:rtl w:val="0"/>
        </w:rPr>
        <w:t xml:space="preserve">enable classification functionality for Document labels. The document label needs to be dependent on a text section.</w:t>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i w:val="1"/>
          <w:sz w:val="24"/>
          <w:szCs w:val="24"/>
        </w:rPr>
      </w:pPr>
      <w:r w:rsidDel="00000000" w:rsidR="00000000" w:rsidRPr="00000000">
        <w:rPr>
          <w:i w:val="1"/>
          <w:sz w:val="24"/>
          <w:szCs w:val="24"/>
          <w:rtl w:val="0"/>
        </w:rPr>
        <w:t xml:space="preserve">Details Data Science:</w:t>
      </w:r>
    </w:p>
    <w:p w:rsidR="00000000" w:rsidDel="00000000" w:rsidP="00000000" w:rsidRDefault="00000000" w:rsidRPr="00000000" w14:paraId="00000052">
      <w:pPr>
        <w:spacing w:line="240" w:lineRule="auto"/>
        <w:rPr>
          <w:i w:val="1"/>
          <w:sz w:val="24"/>
          <w:szCs w:val="24"/>
        </w:rPr>
      </w:pPr>
      <w:r w:rsidDel="00000000" w:rsidR="00000000" w:rsidRPr="00000000">
        <w:rPr>
          <w:rtl w:val="0"/>
        </w:rPr>
      </w:r>
    </w:p>
    <w:p w:rsidR="00000000" w:rsidDel="00000000" w:rsidP="00000000" w:rsidRDefault="00000000" w:rsidRPr="00000000" w14:paraId="00000053">
      <w:pPr>
        <w:numPr>
          <w:ilvl w:val="0"/>
          <w:numId w:val="3"/>
        </w:numPr>
        <w:spacing w:line="240" w:lineRule="auto"/>
        <w:ind w:left="1440" w:hanging="360"/>
        <w:rPr>
          <w:i w:val="1"/>
          <w:sz w:val="24"/>
          <w:szCs w:val="24"/>
        </w:rPr>
      </w:pPr>
      <w:r w:rsidDel="00000000" w:rsidR="00000000" w:rsidRPr="00000000">
        <w:rPr>
          <w:i w:val="1"/>
          <w:sz w:val="24"/>
          <w:szCs w:val="24"/>
          <w:rtl w:val="0"/>
        </w:rPr>
        <w:t xml:space="preserve">Implement data preparation  for Machine Learning training</w:t>
      </w:r>
    </w:p>
    <w:p w:rsidR="00000000" w:rsidDel="00000000" w:rsidP="00000000" w:rsidRDefault="00000000" w:rsidRPr="00000000" w14:paraId="00000054">
      <w:pPr>
        <w:numPr>
          <w:ilvl w:val="1"/>
          <w:numId w:val="3"/>
        </w:numPr>
        <w:spacing w:line="240" w:lineRule="auto"/>
        <w:ind w:left="2160" w:hanging="360"/>
        <w:rPr>
          <w:i w:val="1"/>
          <w:sz w:val="24"/>
          <w:szCs w:val="24"/>
        </w:rPr>
      </w:pPr>
      <w:r w:rsidDel="00000000" w:rsidR="00000000" w:rsidRPr="00000000">
        <w:rPr>
          <w:i w:val="1"/>
          <w:sz w:val="24"/>
          <w:szCs w:val="24"/>
          <w:rtl w:val="0"/>
        </w:rPr>
        <w:t xml:space="preserve">From Milestone 2: </w:t>
      </w:r>
    </w:p>
    <w:p w:rsidR="00000000" w:rsidDel="00000000" w:rsidP="00000000" w:rsidRDefault="00000000" w:rsidRPr="00000000" w14:paraId="00000055">
      <w:pPr>
        <w:spacing w:line="240" w:lineRule="auto"/>
        <w:ind w:left="2880" w:firstLine="0"/>
        <w:rPr>
          <w:i w:val="1"/>
          <w:sz w:val="24"/>
          <w:szCs w:val="24"/>
        </w:rPr>
      </w:pPr>
      <w:r w:rsidDel="00000000" w:rsidR="00000000" w:rsidRPr="00000000">
        <w:rPr>
          <w:i w:val="1"/>
          <w:sz w:val="24"/>
          <w:szCs w:val="24"/>
          <w:rtl w:val="0"/>
        </w:rPr>
        <w:t xml:space="preserve">Features: Document(ID), text, tags, context of tags, similarities</w:t>
      </w:r>
    </w:p>
    <w:p w:rsidR="00000000" w:rsidDel="00000000" w:rsidP="00000000" w:rsidRDefault="00000000" w:rsidRPr="00000000" w14:paraId="00000056">
      <w:pPr>
        <w:numPr>
          <w:ilvl w:val="1"/>
          <w:numId w:val="3"/>
        </w:numPr>
        <w:spacing w:line="240" w:lineRule="auto"/>
        <w:ind w:left="2160" w:hanging="360"/>
        <w:rPr>
          <w:i w:val="1"/>
          <w:sz w:val="24"/>
          <w:szCs w:val="24"/>
        </w:rPr>
      </w:pPr>
      <w:r w:rsidDel="00000000" w:rsidR="00000000" w:rsidRPr="00000000">
        <w:rPr>
          <w:i w:val="1"/>
          <w:sz w:val="24"/>
          <w:szCs w:val="24"/>
          <w:rtl w:val="0"/>
        </w:rPr>
        <w:t xml:space="preserve">From user input: </w:t>
      </w:r>
    </w:p>
    <w:p w:rsidR="00000000" w:rsidDel="00000000" w:rsidP="00000000" w:rsidRDefault="00000000" w:rsidRPr="00000000" w14:paraId="00000057">
      <w:pPr>
        <w:spacing w:line="240" w:lineRule="auto"/>
        <w:ind w:left="2880" w:firstLine="0"/>
        <w:rPr>
          <w:i w:val="1"/>
          <w:sz w:val="24"/>
          <w:szCs w:val="24"/>
        </w:rPr>
      </w:pPr>
      <w:r w:rsidDel="00000000" w:rsidR="00000000" w:rsidRPr="00000000">
        <w:rPr>
          <w:i w:val="1"/>
          <w:sz w:val="24"/>
          <w:szCs w:val="24"/>
          <w:rtl w:val="0"/>
        </w:rPr>
        <w:t xml:space="preserve">Labels: desired categories</w:t>
      </w:r>
    </w:p>
    <w:p w:rsidR="00000000" w:rsidDel="00000000" w:rsidP="00000000" w:rsidRDefault="00000000" w:rsidRPr="00000000" w14:paraId="00000058">
      <w:pPr>
        <w:numPr>
          <w:ilvl w:val="1"/>
          <w:numId w:val="3"/>
        </w:numPr>
        <w:spacing w:line="240" w:lineRule="auto"/>
        <w:ind w:left="2160" w:hanging="360"/>
        <w:rPr>
          <w:i w:val="1"/>
          <w:sz w:val="24"/>
          <w:szCs w:val="24"/>
        </w:rPr>
      </w:pPr>
      <w:r w:rsidDel="00000000" w:rsidR="00000000" w:rsidRPr="00000000">
        <w:rPr>
          <w:i w:val="1"/>
          <w:sz w:val="24"/>
          <w:szCs w:val="24"/>
          <w:rtl w:val="0"/>
        </w:rPr>
        <w:t xml:space="preserve">Alternative: unsupervised clustering of documents + possibility for User to ‘label’ them?</w:t>
      </w:r>
    </w:p>
    <w:p w:rsidR="00000000" w:rsidDel="00000000" w:rsidP="00000000" w:rsidRDefault="00000000" w:rsidRPr="00000000" w14:paraId="00000059">
      <w:pPr>
        <w:numPr>
          <w:ilvl w:val="0"/>
          <w:numId w:val="3"/>
        </w:numPr>
        <w:spacing w:line="240" w:lineRule="auto"/>
        <w:ind w:left="1440" w:hanging="360"/>
        <w:rPr>
          <w:i w:val="1"/>
          <w:sz w:val="24"/>
          <w:szCs w:val="24"/>
        </w:rPr>
      </w:pPr>
      <w:r w:rsidDel="00000000" w:rsidR="00000000" w:rsidRPr="00000000">
        <w:rPr>
          <w:i w:val="1"/>
          <w:sz w:val="24"/>
          <w:szCs w:val="24"/>
          <w:rtl w:val="0"/>
        </w:rPr>
        <w:t xml:space="preserve">Implement Machine Learning (NN, RF…?)</w:t>
      </w:r>
    </w:p>
    <w:p w:rsidR="00000000" w:rsidDel="00000000" w:rsidP="00000000" w:rsidRDefault="00000000" w:rsidRPr="00000000" w14:paraId="0000005A">
      <w:pPr>
        <w:numPr>
          <w:ilvl w:val="1"/>
          <w:numId w:val="3"/>
        </w:numPr>
        <w:spacing w:line="240" w:lineRule="auto"/>
        <w:ind w:left="2160" w:hanging="360"/>
        <w:rPr>
          <w:i w:val="1"/>
          <w:sz w:val="24"/>
          <w:szCs w:val="24"/>
        </w:rPr>
      </w:pPr>
      <w:r w:rsidDel="00000000" w:rsidR="00000000" w:rsidRPr="00000000">
        <w:rPr>
          <w:i w:val="1"/>
          <w:sz w:val="24"/>
          <w:szCs w:val="24"/>
          <w:rtl w:val="0"/>
        </w:rPr>
        <w:t xml:space="preserve">Try different options </w:t>
      </w:r>
    </w:p>
    <w:p w:rsidR="00000000" w:rsidDel="00000000" w:rsidP="00000000" w:rsidRDefault="00000000" w:rsidRPr="00000000" w14:paraId="0000005B">
      <w:pPr>
        <w:numPr>
          <w:ilvl w:val="1"/>
          <w:numId w:val="3"/>
        </w:numPr>
        <w:spacing w:line="240" w:lineRule="auto"/>
        <w:ind w:left="2160" w:hanging="360"/>
        <w:rPr>
          <w:i w:val="1"/>
          <w:sz w:val="24"/>
          <w:szCs w:val="24"/>
        </w:rPr>
      </w:pPr>
      <w:r w:rsidDel="00000000" w:rsidR="00000000" w:rsidRPr="00000000">
        <w:rPr>
          <w:i w:val="1"/>
          <w:sz w:val="24"/>
          <w:szCs w:val="24"/>
          <w:rtl w:val="0"/>
        </w:rPr>
        <w:t xml:space="preserve">Optimize</w:t>
      </w:r>
    </w:p>
    <w:p w:rsidR="00000000" w:rsidDel="00000000" w:rsidP="00000000" w:rsidRDefault="00000000" w:rsidRPr="00000000" w14:paraId="0000005C">
      <w:pPr>
        <w:numPr>
          <w:ilvl w:val="0"/>
          <w:numId w:val="3"/>
        </w:numPr>
        <w:spacing w:line="240" w:lineRule="auto"/>
        <w:ind w:left="1440" w:hanging="360"/>
        <w:rPr>
          <w:i w:val="1"/>
          <w:sz w:val="24"/>
          <w:szCs w:val="24"/>
          <w:u w:val="none"/>
        </w:rPr>
      </w:pPr>
      <w:r w:rsidDel="00000000" w:rsidR="00000000" w:rsidRPr="00000000">
        <w:rPr>
          <w:i w:val="1"/>
          <w:sz w:val="24"/>
          <w:szCs w:val="24"/>
          <w:rtl w:val="0"/>
        </w:rPr>
        <w:t xml:space="preserve">(Save / store / download model)</w:t>
      </w:r>
    </w:p>
    <w:p w:rsidR="00000000" w:rsidDel="00000000" w:rsidP="00000000" w:rsidRDefault="00000000" w:rsidRPr="00000000" w14:paraId="0000005D">
      <w:pPr>
        <w:numPr>
          <w:ilvl w:val="0"/>
          <w:numId w:val="3"/>
        </w:numPr>
        <w:spacing w:line="240" w:lineRule="auto"/>
        <w:ind w:left="1440" w:hanging="360"/>
        <w:rPr>
          <w:i w:val="1"/>
          <w:sz w:val="24"/>
          <w:szCs w:val="24"/>
          <w:u w:val="none"/>
        </w:rPr>
      </w:pPr>
      <w:r w:rsidDel="00000000" w:rsidR="00000000" w:rsidRPr="00000000">
        <w:rPr>
          <w:i w:val="1"/>
          <w:sz w:val="24"/>
          <w:szCs w:val="24"/>
          <w:rtl w:val="0"/>
        </w:rPr>
        <w:t xml:space="preserve">(Use model for novel documents)</w:t>
      </w:r>
    </w:p>
    <w:p w:rsidR="00000000" w:rsidDel="00000000" w:rsidP="00000000" w:rsidRDefault="00000000" w:rsidRPr="00000000" w14:paraId="0000005E">
      <w:pPr>
        <w:spacing w:line="240" w:lineRule="auto"/>
        <w:ind w:left="0" w:firstLine="0"/>
        <w:rPr>
          <w:i w:val="1"/>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60">
      <w:pPr>
        <w:spacing w:line="240" w:lineRule="auto"/>
        <w:ind w:left="0" w:firstLine="0"/>
        <w:rPr>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b w:val="1"/>
          <w:color w:val="000000"/>
          <w:sz w:val="24"/>
          <w:szCs w:val="24"/>
        </w:rPr>
      </w:pPr>
      <w:bookmarkStart w:colFirst="0" w:colLast="0" w:name="_adb07ua1iff0" w:id="5"/>
      <w:bookmarkEnd w:id="5"/>
      <w:r w:rsidDel="00000000" w:rsidR="00000000" w:rsidRPr="00000000">
        <w:rPr>
          <w:b w:val="1"/>
          <w:color w:val="000000"/>
          <w:sz w:val="24"/>
          <w:szCs w:val="24"/>
          <w:rtl w:val="0"/>
        </w:rPr>
        <w:t xml:space="preserve">Bonus: </w:t>
      </w:r>
      <w:r w:rsidDel="00000000" w:rsidR="00000000" w:rsidRPr="00000000">
        <w:rPr>
          <w:rtl w:val="0"/>
        </w:rPr>
      </w:r>
    </w:p>
    <w:p w:rsidR="00000000" w:rsidDel="00000000" w:rsidP="00000000" w:rsidRDefault="00000000" w:rsidRPr="00000000" w14:paraId="00000063">
      <w:pPr>
        <w:spacing w:line="240" w:lineRule="auto"/>
        <w:rPr/>
      </w:pPr>
      <w:commentRangeStart w:id="22"/>
      <w:commentRangeStart w:id="23"/>
      <w:r w:rsidDel="00000000" w:rsidR="00000000" w:rsidRPr="00000000">
        <w:rPr>
          <w:i w:val="1"/>
          <w:rtl w:val="0"/>
        </w:rPr>
        <w:t xml:space="preserve">DataScience: </w:t>
      </w:r>
      <w:r w:rsidDel="00000000" w:rsidR="00000000" w:rsidRPr="00000000">
        <w:rPr>
          <w:rtl w:val="0"/>
        </w:rPr>
        <w:t xml:space="preserve">Find system to cluster text into ch</w:t>
      </w:r>
      <w:r w:rsidDel="00000000" w:rsidR="00000000" w:rsidRPr="00000000">
        <w:rPr>
          <w:rtl w:val="0"/>
        </w:rPr>
        <w:t xml:space="preserve">unks</w:t>
      </w:r>
      <w:r w:rsidDel="00000000" w:rsidR="00000000" w:rsidRPr="00000000">
        <w:rPr>
          <w:rtl w:val="0"/>
        </w:rPr>
        <w:t xml:space="preserve"> of context</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spacing w:before="280" w:line="240" w:lineRule="auto"/>
        <w:rPr>
          <w:rFonts w:ascii="Calibri" w:cs="Calibri" w:eastAsia="Calibri" w:hAnsi="Calibri"/>
          <w:b w:val="1"/>
          <w:color w:val="000000"/>
        </w:rPr>
      </w:pPr>
      <w:bookmarkStart w:colFirst="0" w:colLast="0" w:name="_3z3loofcjy7j" w:id="6"/>
      <w:bookmarkEnd w:id="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spacing w:before="280" w:line="240" w:lineRule="auto"/>
        <w:rPr>
          <w:rFonts w:ascii="Calibri" w:cs="Calibri" w:eastAsia="Calibri" w:hAnsi="Calibri"/>
          <w:b w:val="1"/>
          <w:color w:val="000000"/>
        </w:rPr>
      </w:pPr>
      <w:bookmarkStart w:colFirst="0" w:colLast="0" w:name="_5zidigsh0fmy" w:id="7"/>
      <w:bookmarkEnd w:id="7"/>
      <w:r w:rsidDel="00000000" w:rsidR="00000000" w:rsidRPr="00000000">
        <w:rPr>
          <w:rFonts w:ascii="Calibri" w:cs="Calibri" w:eastAsia="Calibri" w:hAnsi="Calibri"/>
          <w:b w:val="1"/>
          <w:color w:val="000000"/>
          <w:rtl w:val="0"/>
        </w:rPr>
        <w:t xml:space="preserve">Possible data sources:</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Legal cases reports:</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0000ff"/>
            <w:sz w:val="24"/>
            <w:szCs w:val="24"/>
            <w:u w:val="single"/>
            <w:rtl w:val="0"/>
          </w:rPr>
          <w:t xml:space="preserve">https://archive.ics.uci.edu/ml/datasets/Legal+Case+Reports</w:t>
        </w:r>
      </w:hyperlink>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proposition</w:t>
      </w:r>
      <w:r w:rsidDel="00000000" w:rsidR="00000000" w:rsidRPr="00000000">
        <w:rPr>
          <w:rFonts w:ascii="Times New Roman" w:cs="Times New Roman" w:eastAsia="Times New Roman" w:hAnsi="Times New Roman"/>
          <w:sz w:val="24"/>
          <w:szCs w:val="24"/>
          <w:rtl w:val="0"/>
        </w:rPr>
        <w:t xml:space="preserve">: Lawyer consulting previous decisions in order to get acquainted with case-law. Swiss case: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https://www.bger.ch/ext/eurospider/live/de/php/clir/http/index.php?type=start&amp;lang=de</w:t>
        </w:r>
      </w:hyperlink>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Literary works</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0000ff"/>
            <w:sz w:val="24"/>
            <w:szCs w:val="24"/>
            <w:u w:val="single"/>
            <w:rtl w:val="0"/>
          </w:rPr>
          <w:t xml:space="preserve">http://www.gutenberg.org/wiki/Gutenberg:Offline_Catalogs</w:t>
        </w:r>
      </w:hyperlink>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Value proposition</w:t>
      </w:r>
      <w:r w:rsidDel="00000000" w:rsidR="00000000" w:rsidRPr="00000000">
        <w:rPr>
          <w:rFonts w:ascii="Times New Roman" w:cs="Times New Roman" w:eastAsia="Times New Roman" w:hAnsi="Times New Roman"/>
          <w:sz w:val="24"/>
          <w:szCs w:val="24"/>
          <w:rtl w:val="0"/>
        </w:rPr>
        <w:t xml:space="preserve">: academics researching aspects of literary style.</w:t>
      </w:r>
    </w:p>
    <w:p w:rsidR="00000000" w:rsidDel="00000000" w:rsidP="00000000" w:rsidRDefault="00000000" w:rsidRPr="00000000" w14:paraId="0000006E">
      <w:pPr>
        <w:spacing w:line="24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hyperlink r:id="rId14">
        <w:r w:rsidDel="00000000" w:rsidR="00000000" w:rsidRPr="00000000">
          <w:rPr>
            <w:rFonts w:ascii="Quattrocento Sans" w:cs="Quattrocento Sans" w:eastAsia="Quattrocento Sans" w:hAnsi="Quattrocento Sans"/>
            <w:color w:val="0366d6"/>
            <w:sz w:val="24"/>
            <w:szCs w:val="24"/>
            <w:highlight w:val="white"/>
            <w:u w:val="single"/>
            <w:rtl w:val="0"/>
          </w:rPr>
          <w:t xml:space="preserve">Ten Thousand German News Articles Dataset</w:t>
        </w:r>
      </w:hyperlink>
      <w:r w:rsidDel="00000000" w:rsidR="00000000" w:rsidRPr="00000000">
        <w:rPr>
          <w:rFonts w:ascii="Quattrocento Sans" w:cs="Quattrocento Sans" w:eastAsia="Quattrocento Sans" w:hAnsi="Quattrocento Sans"/>
          <w:color w:val="24292e"/>
          <w:sz w:val="24"/>
          <w:szCs w:val="24"/>
          <w:highlight w:val="white"/>
          <w:rtl w:val="0"/>
        </w:rPr>
        <w:t xml:space="preserve">: 10273 german language news articles categorized into nine classes for topic classification.  </w:t>
      </w:r>
      <w:hyperlink r:id="rId15">
        <w:r w:rsidDel="00000000" w:rsidR="00000000" w:rsidRPr="00000000">
          <w:rPr>
            <w:rFonts w:ascii="Times New Roman" w:cs="Times New Roman" w:eastAsia="Times New Roman" w:hAnsi="Times New Roman"/>
            <w:color w:val="0000ff"/>
            <w:sz w:val="24"/>
            <w:szCs w:val="24"/>
            <w:u w:val="single"/>
            <w:rtl w:val="0"/>
          </w:rPr>
          <w:t xml:space="preserve">https://github.com/tblock/10kGNAD</w:t>
        </w:r>
      </w:hyperlink>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Value proposition: </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b w:val="1"/>
          <w:rtl w:val="0"/>
        </w:rPr>
        <w:t xml:space="preserve">References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hyperlink r:id="rId16">
        <w:r w:rsidDel="00000000" w:rsidR="00000000" w:rsidRPr="00000000">
          <w:rPr>
            <w:color w:val="1155cc"/>
            <w:u w:val="single"/>
            <w:rtl w:val="0"/>
          </w:rPr>
          <w:t xml:space="preserve">https://link.medium.com/kuybn5E0E4</w:t>
        </w:r>
      </w:hyperlink>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hyperlink r:id="rId17">
        <w:r w:rsidDel="00000000" w:rsidR="00000000" w:rsidRPr="00000000">
          <w:rPr>
            <w:color w:val="1155cc"/>
            <w:u w:val="single"/>
            <w:rtl w:val="0"/>
          </w:rPr>
          <w:t xml:space="preserve">https://www.tagtog.net/</w:t>
        </w:r>
      </w:hyperlink>
      <w:r w:rsidDel="00000000" w:rsidR="00000000" w:rsidRPr="00000000">
        <w:rPr>
          <w:rtl w:val="0"/>
        </w:rPr>
        <w:t xml:space="preserve"> (Baseline)</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hyperlink r:id="rId18">
        <w:r w:rsidDel="00000000" w:rsidR="00000000" w:rsidRPr="00000000">
          <w:rPr>
            <w:color w:val="1155cc"/>
            <w:u w:val="single"/>
            <w:rtl w:val="0"/>
          </w:rPr>
          <w:t xml:space="preserve">https://turicode.com</w:t>
        </w:r>
      </w:hyperlink>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hyperlink r:id="rId19">
        <w:r w:rsidDel="00000000" w:rsidR="00000000" w:rsidRPr="00000000">
          <w:rPr>
            <w:color w:val="1155cc"/>
            <w:u w:val="single"/>
            <w:rtl w:val="0"/>
          </w:rPr>
          <w:t xml:space="preserve">https://parashift.io</w:t>
        </w:r>
      </w:hyperlink>
      <w:r w:rsidDel="00000000" w:rsidR="00000000" w:rsidRPr="00000000">
        <w:rPr>
          <w:rtl w:val="0"/>
        </w:rPr>
      </w:r>
    </w:p>
    <w:p w:rsidR="00000000" w:rsidDel="00000000" w:rsidP="00000000" w:rsidRDefault="00000000" w:rsidRPr="00000000" w14:paraId="00000078">
      <w:pPr>
        <w:rPr>
          <w:b w:val="1"/>
        </w:rPr>
      </w:pPr>
      <w:hyperlink r:id="rId20">
        <w:r w:rsidDel="00000000" w:rsidR="00000000" w:rsidRPr="00000000">
          <w:rPr>
            <w:b w:val="1"/>
            <w:color w:val="1155cc"/>
            <w:u w:val="single"/>
            <w:rtl w:val="0"/>
          </w:rPr>
          <w:t xml:space="preserve">https://prodi.gy/</w:t>
        </w:r>
      </w:hyperlink>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b w:val="1"/>
          <w:rtl w:val="0"/>
        </w:rPr>
        <w:t xml:space="preserve">Project Description (Part 2)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This project is a form of mini-google. A tool where weblinks could be easily bookmarked (or copied too) and searched at any given time directly (paid version with offline reading). This search has to happen over document text. Here is a list of key features needed</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numPr>
          <w:ilvl w:val="0"/>
          <w:numId w:val="6"/>
        </w:numPr>
        <w:spacing w:line="276" w:lineRule="auto"/>
        <w:ind w:left="720" w:hanging="360"/>
      </w:pPr>
      <w:r w:rsidDel="00000000" w:rsidR="00000000" w:rsidRPr="00000000">
        <w:rPr>
          <w:rtl w:val="0"/>
        </w:rPr>
        <w:t xml:space="preserve">A simple user interface, that works on cloud</w:t>
      </w:r>
    </w:p>
    <w:p w:rsidR="00000000" w:rsidDel="00000000" w:rsidP="00000000" w:rsidRDefault="00000000" w:rsidRPr="00000000" w14:paraId="00000080">
      <w:pPr>
        <w:numPr>
          <w:ilvl w:val="0"/>
          <w:numId w:val="6"/>
        </w:numPr>
        <w:spacing w:line="276" w:lineRule="auto"/>
        <w:ind w:left="720" w:hanging="360"/>
      </w:pPr>
      <w:r w:rsidDel="00000000" w:rsidR="00000000" w:rsidRPr="00000000">
        <w:rPr>
          <w:rtl w:val="0"/>
        </w:rPr>
        <w:t xml:space="preserve">A system that somehow directly lets a user push a weblink (the weblink may as well contain a video) to this platform</w:t>
      </w:r>
    </w:p>
    <w:p w:rsidR="00000000" w:rsidDel="00000000" w:rsidP="00000000" w:rsidRDefault="00000000" w:rsidRPr="00000000" w14:paraId="00000081">
      <w:pPr>
        <w:numPr>
          <w:ilvl w:val="0"/>
          <w:numId w:val="6"/>
        </w:numPr>
        <w:spacing w:line="276" w:lineRule="auto"/>
        <w:ind w:left="720" w:hanging="360"/>
      </w:pPr>
      <w:r w:rsidDel="00000000" w:rsidR="00000000" w:rsidRPr="00000000">
        <w:rPr>
          <w:rtl w:val="0"/>
        </w:rPr>
        <w:t xml:space="preserve">User should be able to view the file</w:t>
      </w:r>
    </w:p>
    <w:p w:rsidR="00000000" w:rsidDel="00000000" w:rsidP="00000000" w:rsidRDefault="00000000" w:rsidRPr="00000000" w14:paraId="00000082">
      <w:pPr>
        <w:numPr>
          <w:ilvl w:val="0"/>
          <w:numId w:val="6"/>
        </w:numPr>
        <w:spacing w:line="276" w:lineRule="auto"/>
        <w:ind w:left="720" w:hanging="360"/>
      </w:pPr>
      <w:r w:rsidDel="00000000" w:rsidR="00000000" w:rsidRPr="00000000">
        <w:rPr>
          <w:rtl w:val="0"/>
        </w:rPr>
        <w:t xml:space="preserve">A search functionality that lets the user search inside those weblinks</w:t>
      </w:r>
    </w:p>
    <w:p w:rsidR="00000000" w:rsidDel="00000000" w:rsidP="00000000" w:rsidRDefault="00000000" w:rsidRPr="00000000" w14:paraId="00000083">
      <w:pPr>
        <w:numPr>
          <w:ilvl w:val="0"/>
          <w:numId w:val="6"/>
        </w:numPr>
        <w:spacing w:line="276" w:lineRule="auto"/>
        <w:ind w:left="720" w:hanging="360"/>
      </w:pPr>
      <w:r w:rsidDel="00000000" w:rsidR="00000000" w:rsidRPr="00000000">
        <w:rPr>
          <w:rtl w:val="0"/>
        </w:rPr>
        <w:t xml:space="preserve">A tagging functionality</w:t>
      </w:r>
    </w:p>
    <w:p w:rsidR="00000000" w:rsidDel="00000000" w:rsidP="00000000" w:rsidRDefault="00000000" w:rsidRPr="00000000" w14:paraId="00000084">
      <w:pPr>
        <w:numPr>
          <w:ilvl w:val="0"/>
          <w:numId w:val="6"/>
        </w:numPr>
        <w:spacing w:line="276" w:lineRule="auto"/>
        <w:ind w:left="720" w:hanging="360"/>
      </w:pPr>
      <w:r w:rsidDel="00000000" w:rsidR="00000000" w:rsidRPr="00000000">
        <w:rPr>
          <w:rtl w:val="0"/>
        </w:rPr>
        <w:t xml:space="preserve">A small note taking section (if possible) and a article recommendation engine (may be)</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Example - google.com,  </w:t>
      </w:r>
      <w:hyperlink r:id="rId21">
        <w:r w:rsidDel="00000000" w:rsidR="00000000" w:rsidRPr="00000000">
          <w:rPr>
            <w:color w:val="1155cc"/>
            <w:u w:val="single"/>
            <w:rtl w:val="0"/>
          </w:rPr>
          <w:t xml:space="preserve">https://news.ycombinator.com/</w:t>
        </w:r>
      </w:hyperlink>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3"/>
        <w:rPr/>
      </w:pPr>
      <w:bookmarkStart w:colFirst="0" w:colLast="0" w:name="_7cz1gasf3xbp" w:id="8"/>
      <w:bookmarkEnd w:id="8"/>
      <w:r w:rsidDel="00000000" w:rsidR="00000000" w:rsidRPr="00000000">
        <w:rPr>
          <w:b w:val="1"/>
          <w:color w:val="000000"/>
          <w:sz w:val="24"/>
          <w:szCs w:val="24"/>
          <w:rtl w:val="0"/>
        </w:rPr>
        <w:t xml:space="preserve">Questions</w:t>
      </w:r>
      <w:r w:rsidDel="00000000" w:rsidR="00000000" w:rsidRPr="00000000">
        <w:rPr>
          <w:rtl w:val="0"/>
        </w:rPr>
        <w:t xml:space="preserve">:</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What about different languages? Even within same doc?</w:t>
      </w:r>
    </w:p>
    <w:p w:rsidR="00000000" w:rsidDel="00000000" w:rsidP="00000000" w:rsidRDefault="00000000" w:rsidRPr="00000000" w14:paraId="0000008C">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trick Steiner" w:id="22" w:date="2020-03-30T14:28:23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makes sense to have this as the second milestone. Let's discuss with Badru today.</w:t>
      </w:r>
    </w:p>
  </w:comment>
  <w:comment w:author="Severin Kappeler" w:id="23" w:date="2020-03-30T14:33:2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Very good point</w:t>
      </w:r>
    </w:p>
  </w:comment>
  <w:comment w:author="Pavlin Mavrodiev" w:id="0" w:date="2020-03-23T09:22:56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the basic definition of similar words from word2vec ? That is, words which share a common context are considered similar. Of course common context is a subjective thing defined by the user (the window size parameter in word2vec)</w:t>
      </w:r>
    </w:p>
  </w:comment>
  <w:comment w:author="Severin Kappeler" w:id="1" w:date="2020-03-23T13:54:45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what we just learned today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so, I'm not too worried about this. Only question remains how to generalize similar words to similar sections if more than a word is tagged.</w:t>
      </w:r>
    </w:p>
  </w:comment>
  <w:comment w:author="Patrick Steiner" w:id="2" w:date="2020-03-27T14:39:58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Bert features be a better option than word2vec? Or is it too heavy for this kind of application?</w:t>
      </w:r>
    </w:p>
  </w:comment>
  <w:comment w:author="Pavlin Mavrodiev" w:id="5" w:date="2020-03-23T09:35:27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user tags a whole paragraph ? Is the paragraph one big term or is it broken into words ?</w:t>
      </w:r>
    </w:p>
  </w:comment>
  <w:comment w:author="Nitin Kumar" w:id="6" w:date="2020-03-23T09:41:5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for such cases one can use para2vec to identify similar paragraphs either way</w:t>
      </w:r>
    </w:p>
  </w:comment>
  <w:comment w:author="Pavlin Mavrodiev" w:id="7" w:date="2020-03-23T09:45:07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there have to be 2 models maintained simultaneously. One is word2vec, mapping words to words. The other is para2vec mapping paragraphs to paragraphs.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understand it correctly, individual terms as well as whole paragraphs could be "propagated" in the way explained in step 5.</w:t>
      </w:r>
    </w:p>
  </w:comment>
  <w:comment w:author="Nitin Kumar" w:id="8" w:date="2020-03-23T10:15:4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recommend to do only word2vec as that itself has a lot of hyper-parameters. May be a mix of models would be a best solution.</w:t>
      </w:r>
    </w:p>
  </w:comment>
  <w:comment w:author="Severin Kappeler" w:id="9" w:date="2020-03-23T14:08:4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you two. I guess I need to do some research (in particular reading this: http://web2.cs.columbia.edu/~blei/seminar/2016_discrete_data/readings/MikolovSutskeverChenCorradoDean2013.pdf) why doc2vec or para2vec is not just a generalization of word2vec and hence always better</w:t>
      </w:r>
    </w:p>
  </w:comment>
  <w:comment w:author="Nitin Kumar" w:id="3" w:date="2020-03-23T08:52:25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synonyms can be searched via a synonym dictionary.</w:t>
      </w:r>
    </w:p>
  </w:comment>
  <w:comment w:author="Severin Kappeler" w:id="4" w:date="2020-03-23T13:56:0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prefer using the word2vec definition of synonym. Especially for fraud/corruption cases where people start using codewords for stuff.</w:t>
      </w:r>
    </w:p>
  </w:comment>
  <w:comment w:author="Pavlin Mavrodiev" w:id="13" w:date="2020-03-23T09:34:20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model simply returns similar words (step 5). Where do sections come into play ?</w:t>
      </w:r>
    </w:p>
  </w:comment>
  <w:comment w:author="Patrick Steiner" w:id="14" w:date="2020-03-27T14:44:5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also use Bert for sections.</w:t>
      </w:r>
    </w:p>
  </w:comment>
  <w:comment w:author="Pavlin Mavrodiev" w:id="18" w:date="2020-03-23T09:40:4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simply word2vec embeddings ? To handle the kick-start problem one could use pretrained embeddings</w:t>
      </w:r>
    </w:p>
  </w:comment>
  <w:comment w:author="Nitin Kumar" w:id="19" w:date="2020-03-23T10:01:2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everything like word2vec, para2vec, doc2vec, one can in theory also test Transformers based models however the production costs of such systems should be considered before putting them into production</w:t>
      </w:r>
    </w:p>
  </w:comment>
  <w:comment w:author="Pavlin Mavrodiev" w:id="20" w:date="2020-03-23T10:08:1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but in the context of the student project it'll be efficient to limit the set of possibilities. Given step 5 above I'm leaning towards w2vec and p2vec</w:t>
      </w:r>
    </w:p>
  </w:comment>
  <w:comment w:author="Severin Kappeler" w:id="21" w:date="2020-03-23T14:17:28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But I would also like to try transfer learning on top.</w:t>
      </w:r>
    </w:p>
  </w:comment>
  <w:comment w:author="Pavlin Mavrodiev" w:id="10" w:date="2020-03-23T09:32:06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result of a quick scan be ?</w:t>
      </w:r>
    </w:p>
  </w:comment>
  <w:comment w:author="Nitin Kumar" w:id="11" w:date="2020-03-23T09:40:25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scan as in user can see the documents and their tags. A screen shot of the idea is attached</w:t>
      </w:r>
    </w:p>
  </w:comment>
  <w:comment w:author="Severin Kappeler" w:id="12" w:date="2020-03-23T14:12:5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wanted to include this as well in the mocks but then ran out of time. I guess this comes just to beautifully visualizing the database table (the one containing the docID, tags etc).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maybe of a connected graph where you se which docs share tags etc.</w:t>
      </w:r>
    </w:p>
  </w:comment>
  <w:comment w:author="Pavlin Mavrodiev" w:id="15" w:date="2020-03-23T09:37:46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likely there will be more than one document associated with a similar term. Not an issue, just a question of implementation</w:t>
      </w:r>
    </w:p>
  </w:comment>
  <w:comment w:author="Severin Kappeler" w:id="16" w:date="2020-03-23T14:15:38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essential part of the tool that it looks for similarity across docs.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which terms are shared between docs one could look at the above suggested connected graph.</w:t>
      </w:r>
    </w:p>
  </w:comment>
  <w:comment w:author="Patrick Steiner" w:id="17" w:date="2020-03-27T14:48:16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here is that the model would learn from previous documents of the same kind.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corporate lawyer could have a folder with contracts. When he gets a new one to review RelevApp could apply his search terms and feedback on the new document in order to identify the most relevant sections.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odi.gy/" TargetMode="External"/><Relationship Id="rId11" Type="http://schemas.openxmlformats.org/officeDocument/2006/relationships/hyperlink" Target="https://archive.ics.uci.edu/ml/datasets/Legal+Case+Reports" TargetMode="External"/><Relationship Id="rId10" Type="http://schemas.openxmlformats.org/officeDocument/2006/relationships/image" Target="media/image2.png"/><Relationship Id="rId21" Type="http://schemas.openxmlformats.org/officeDocument/2006/relationships/hyperlink" Target="https://news.ycombinator.com/" TargetMode="External"/><Relationship Id="rId13" Type="http://schemas.openxmlformats.org/officeDocument/2006/relationships/hyperlink" Target="http://www.gutenberg.org/wiki/Gutenberg:Offline_Catalogs" TargetMode="External"/><Relationship Id="rId12" Type="http://schemas.openxmlformats.org/officeDocument/2006/relationships/hyperlink" Target="https://www.bger.ch/ext/eurospider/live/de/php/clir/http/index.php?type=start&amp;lang=d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github.com/tblock/10kGNAD" TargetMode="External"/><Relationship Id="rId14" Type="http://schemas.openxmlformats.org/officeDocument/2006/relationships/hyperlink" Target="https://tblock.github.io/10kGNAD/" TargetMode="External"/><Relationship Id="rId17" Type="http://schemas.openxmlformats.org/officeDocument/2006/relationships/hyperlink" Target="https://www.tagtog.net/" TargetMode="External"/><Relationship Id="rId16" Type="http://schemas.openxmlformats.org/officeDocument/2006/relationships/hyperlink" Target="https://link.medium.com/kuybn5E0E4" TargetMode="External"/><Relationship Id="rId5" Type="http://schemas.openxmlformats.org/officeDocument/2006/relationships/numbering" Target="numbering.xml"/><Relationship Id="rId19" Type="http://schemas.openxmlformats.org/officeDocument/2006/relationships/hyperlink" Target="https://parashift.io" TargetMode="External"/><Relationship Id="rId6" Type="http://schemas.openxmlformats.org/officeDocument/2006/relationships/styles" Target="styles.xml"/><Relationship Id="rId18" Type="http://schemas.openxmlformats.org/officeDocument/2006/relationships/hyperlink" Target="https://turicode.com" TargetMode="External"/><Relationship Id="rId7" Type="http://schemas.openxmlformats.org/officeDocument/2006/relationships/hyperlink" Target="mailto:severin.kappeler@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